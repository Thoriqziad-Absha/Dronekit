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7E6E6" w:themeColor="background2"/>
  <w:body>
    <w:p w14:paraId="1CA36DB0" w14:textId="101F0B7A" w:rsidR="00A720AE" w:rsidRPr="00ED3011" w:rsidRDefault="00697AE7" w:rsidP="00B708F8">
      <w:pPr>
        <w:spacing w:after="80"/>
        <w:jc w:val="right"/>
        <w:rPr>
          <w:rStyle w:val="SubtleEmphasis"/>
          <w:sz w:val="20"/>
        </w:rPr>
      </w:pPr>
      <w:r>
        <w:rPr>
          <w:noProof/>
          <w:color w:val="ED7D31" w:themeColor="accent2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500286B" wp14:editId="66F99CE0">
                <wp:simplePos x="0" y="0"/>
                <wp:positionH relativeFrom="column">
                  <wp:posOffset>-228600</wp:posOffset>
                </wp:positionH>
                <wp:positionV relativeFrom="paragraph">
                  <wp:posOffset>-3429000</wp:posOffset>
                </wp:positionV>
                <wp:extent cx="8343900" cy="5029200"/>
                <wp:effectExtent l="0" t="0" r="1270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0" cy="5029200"/>
                        </a:xfrm>
                        <a:prstGeom prst="ellipse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" o:spid="_x0000_s1026" style="position:absolute;margin-left:-17.95pt;margin-top:-269.95pt;width:657pt;height:396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" fillcolor="#f4f4f4" stroked="f" strokeweight=".5pt">
                <v:stroke joinstyle="miter"/>
              </v:oval>
            </w:pict>
          </mc:Fallback>
        </mc:AlternateContent>
      </w:r>
      <w:r>
        <w:rPr>
          <w:noProof/>
          <w:color w:val="ED7D31" w:themeColor="accent2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21957D7" wp14:editId="23AEE4B7">
                <wp:simplePos x="0" y="0"/>
                <wp:positionH relativeFrom="column">
                  <wp:posOffset>800100</wp:posOffset>
                </wp:positionH>
                <wp:positionV relativeFrom="paragraph">
                  <wp:posOffset>-2971800</wp:posOffset>
                </wp:positionV>
                <wp:extent cx="7429500" cy="4114800"/>
                <wp:effectExtent l="0" t="0" r="3810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4114800"/>
                        </a:xfrm>
                        <a:prstGeom prst="ellipse">
                          <a:avLst/>
                        </a:prstGeom>
                        <a:solidFill>
                          <a:srgbClr val="F4F4F4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63pt;margin-top:-233.95pt;width:585pt;height:32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" fillcolor="#f4f4f4" strokecolor="white" strokeweight=".5pt">
                <v:stroke joinstyle="miter"/>
              </v:oval>
            </w:pict>
          </mc:Fallback>
        </mc:AlternateContent>
      </w:r>
      <w:r>
        <w:rPr>
          <w:noProof/>
          <w:color w:val="ED7D31" w:themeColor="accent2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B9EF555" wp14:editId="50E48F7C">
                <wp:simplePos x="0" y="0"/>
                <wp:positionH relativeFrom="column">
                  <wp:posOffset>457200</wp:posOffset>
                </wp:positionH>
                <wp:positionV relativeFrom="paragraph">
                  <wp:posOffset>-3771900</wp:posOffset>
                </wp:positionV>
                <wp:extent cx="8001000" cy="5029200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50292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26" style="position:absolute;margin-left:36pt;margin-top:-296.95pt;width:630pt;height:396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" fillcolor="white [3212]" stroked="f" strokeweight=".5pt">
                <v:stroke joinstyle="miter"/>
              </v:oval>
            </w:pict>
          </mc:Fallback>
        </mc:AlternateContent>
      </w:r>
      <w:r w:rsidR="009964AB">
        <w:rPr>
          <w:rStyle w:val="SubtleEmphasis"/>
          <w:sz w:val="20"/>
        </w:rPr>
        <w:t>[</w:t>
      </w:r>
      <w:r w:rsidR="00A720AE" w:rsidRPr="00ED3011">
        <w:rPr>
          <w:rStyle w:val="SubtleEmphasis"/>
          <w:sz w:val="20"/>
        </w:rPr>
        <w:t>Landlord</w:t>
      </w:r>
      <w:r w:rsidR="009B1210">
        <w:rPr>
          <w:rStyle w:val="SubtleEmphasis"/>
          <w:sz w:val="20"/>
        </w:rPr>
        <w:t xml:space="preserve"> </w:t>
      </w:r>
      <w:r w:rsidR="00A720AE" w:rsidRPr="00ED3011">
        <w:rPr>
          <w:rStyle w:val="SubtleEmphasis"/>
          <w:sz w:val="20"/>
        </w:rPr>
        <w:t>/</w:t>
      </w:r>
      <w:r w:rsidR="009B1210">
        <w:rPr>
          <w:rStyle w:val="SubtleEmphasis"/>
          <w:sz w:val="20"/>
        </w:rPr>
        <w:t xml:space="preserve"> </w:t>
      </w:r>
      <w:r w:rsidR="00A720AE" w:rsidRPr="00ED3011">
        <w:rPr>
          <w:rStyle w:val="SubtleEmphasis"/>
          <w:sz w:val="20"/>
        </w:rPr>
        <w:t>Managing Agent Name</w:t>
      </w:r>
      <w:r w:rsidR="009964AB">
        <w:rPr>
          <w:rStyle w:val="SubtleEmphasis"/>
          <w:sz w:val="20"/>
        </w:rPr>
        <w:t>]</w:t>
      </w:r>
    </w:p>
    <w:p w14:paraId="44B3B4F5" w14:textId="1A68536F" w:rsidR="00A720AE" w:rsidRPr="00ED3011" w:rsidRDefault="009964AB" w:rsidP="00B708F8">
      <w:pPr>
        <w:spacing w:after="80"/>
        <w:jc w:val="right"/>
        <w:rPr>
          <w:rStyle w:val="SubtleEmphasis"/>
          <w:sz w:val="20"/>
        </w:rPr>
      </w:pPr>
      <w:r>
        <w:rPr>
          <w:rStyle w:val="SubtleEmphasis"/>
          <w:sz w:val="20"/>
        </w:rPr>
        <w:t>[</w:t>
      </w:r>
      <w:r w:rsidR="00A720AE" w:rsidRPr="00ED3011">
        <w:rPr>
          <w:rStyle w:val="SubtleEmphasis"/>
          <w:sz w:val="20"/>
        </w:rPr>
        <w:t>Address</w:t>
      </w:r>
      <w:r>
        <w:rPr>
          <w:rStyle w:val="SubtleEmphasis"/>
          <w:sz w:val="20"/>
        </w:rPr>
        <w:t>]</w:t>
      </w:r>
    </w:p>
    <w:p w14:paraId="17BC20CA" w14:textId="2F558591" w:rsidR="00A720AE" w:rsidRPr="00B708F8" w:rsidRDefault="009964AB" w:rsidP="00B708F8">
      <w:pPr>
        <w:spacing w:after="80"/>
        <w:jc w:val="right"/>
        <w:rPr>
          <w:rStyle w:val="SubtleEmphasis"/>
          <w:sz w:val="20"/>
        </w:rPr>
      </w:pPr>
      <w:r>
        <w:rPr>
          <w:rStyle w:val="SubtleEmphasis"/>
          <w:sz w:val="20"/>
        </w:rPr>
        <w:t>[</w:t>
      </w:r>
      <w:r w:rsidR="00A720AE" w:rsidRPr="00ED3011">
        <w:rPr>
          <w:rStyle w:val="SubtleEmphasis"/>
          <w:sz w:val="20"/>
        </w:rPr>
        <w:t>Post Code</w:t>
      </w:r>
      <w:r>
        <w:rPr>
          <w:rStyle w:val="SubtleEmphasis"/>
          <w:sz w:val="20"/>
        </w:rPr>
        <w:t>]</w:t>
      </w:r>
    </w:p>
    <w:p w14:paraId="41E63679" w14:textId="7EF1E703" w:rsidR="00A720AE" w:rsidRDefault="009964AB" w:rsidP="00ED3011">
      <w:pPr>
        <w:spacing w:after="80"/>
        <w:jc w:val="right"/>
        <w:rPr>
          <w:rStyle w:val="SubtleEmphasis"/>
        </w:rPr>
      </w:pPr>
      <w:r>
        <w:rPr>
          <w:rStyle w:val="SubtleEmphasis"/>
        </w:rPr>
        <w:t>[</w:t>
      </w:r>
      <w:r w:rsidR="00B2723B">
        <w:rPr>
          <w:rStyle w:val="SubtleEmphasis"/>
        </w:rPr>
        <w:t>Date</w:t>
      </w:r>
      <w:r>
        <w:rPr>
          <w:rStyle w:val="SubtleEmphasis"/>
        </w:rPr>
        <w:t>]</w:t>
      </w:r>
    </w:p>
    <w:p w14:paraId="6D440DA1" w14:textId="7E138ED9" w:rsidR="009F43B4" w:rsidRDefault="009F43B4" w:rsidP="009F43B4">
      <w:pPr>
        <w:spacing w:after="80"/>
        <w:jc w:val="right"/>
        <w:rPr>
          <w:rStyle w:val="SubtleEmphasis"/>
        </w:rPr>
      </w:pPr>
    </w:p>
    <w:p w14:paraId="37C49035" w14:textId="7BE4F554" w:rsidR="00A720AE" w:rsidRPr="00A703A6" w:rsidRDefault="00B2723B" w:rsidP="00A703A6">
      <w:pPr>
        <w:pStyle w:val="Heading1"/>
      </w:pPr>
      <w:r>
        <w:br/>
      </w:r>
      <w:r w:rsidR="00A720AE" w:rsidRPr="00915237">
        <w:rPr>
          <w:color w:val="auto"/>
        </w:rPr>
        <w:t>Dear</w:t>
      </w:r>
      <w:r w:rsidR="00B014A5">
        <w:t xml:space="preserve"> [Landlord / Managing Agent Name],</w:t>
      </w:r>
      <w:r w:rsidR="00A720AE" w:rsidRPr="00A703A6">
        <w:t xml:space="preserve"> </w:t>
      </w:r>
    </w:p>
    <w:p w14:paraId="6FDFC7E1" w14:textId="77777777" w:rsidR="00504274" w:rsidRPr="00504274" w:rsidRDefault="00504274" w:rsidP="00504274"/>
    <w:p w14:paraId="0ADD0957" w14:textId="2C927D16" w:rsidR="00A720AE" w:rsidRPr="00A703A6" w:rsidRDefault="00A720AE" w:rsidP="00A720AE">
      <w:pPr>
        <w:rPr>
          <w:b/>
          <w:color w:val="ED7D31" w:themeColor="accent2"/>
        </w:rPr>
      </w:pPr>
      <w:r w:rsidRPr="00A703A6">
        <w:rPr>
          <w:b/>
        </w:rPr>
        <w:t xml:space="preserve">Repairs required </w:t>
      </w:r>
      <w:r w:rsidRPr="00B014A5">
        <w:rPr>
          <w:b/>
        </w:rPr>
        <w:t>at:</w:t>
      </w:r>
      <w:r w:rsidR="00B014A5" w:rsidRPr="00A703A6">
        <w:rPr>
          <w:b/>
          <w:color w:val="ED7D31" w:themeColor="accent2"/>
        </w:rPr>
        <w:t xml:space="preserve"> </w:t>
      </w:r>
      <w:r w:rsidRPr="00AB105A">
        <w:rPr>
          <w:b/>
          <w:color w:val="ED7D31" w:themeColor="accent2"/>
        </w:rPr>
        <w:t>[insert rented property address]</w:t>
      </w:r>
    </w:p>
    <w:p w14:paraId="5CBBF80A" w14:textId="77777777" w:rsidR="00A720AE" w:rsidRDefault="00A720AE" w:rsidP="00A720AE">
      <w:r>
        <w:t>We would like to bring to your immediate attention the following maintenance issues at our rented property which require urgent review and repair:</w:t>
      </w:r>
    </w:p>
    <w:p w14:paraId="322782A2" w14:textId="5B405573" w:rsidR="00A720AE" w:rsidRPr="00385BA7" w:rsidRDefault="00B014A5" w:rsidP="00A720AE">
      <w:pPr>
        <w:rPr>
          <w:color w:val="ED7D31" w:themeColor="accent2"/>
        </w:rPr>
      </w:pPr>
      <w:r>
        <w:rPr>
          <w:color w:val="ED7D31" w:themeColor="accent2"/>
        </w:rPr>
        <w:t>[</w:t>
      </w:r>
      <w:r w:rsidR="00A720AE" w:rsidRPr="00385BA7">
        <w:rPr>
          <w:color w:val="ED7D31" w:themeColor="accent2"/>
        </w:rPr>
        <w:t>Issue 1</w:t>
      </w:r>
      <w:r>
        <w:rPr>
          <w:color w:val="ED7D31" w:themeColor="accent2"/>
        </w:rPr>
        <w:t>]</w:t>
      </w:r>
    </w:p>
    <w:p w14:paraId="30CB4304" w14:textId="7AAD85FE" w:rsidR="00A720AE" w:rsidRPr="00385BA7" w:rsidRDefault="00B014A5" w:rsidP="00A720AE">
      <w:pPr>
        <w:rPr>
          <w:color w:val="ED7D31" w:themeColor="accent2"/>
        </w:rPr>
      </w:pPr>
      <w:r>
        <w:rPr>
          <w:color w:val="ED7D31" w:themeColor="accent2"/>
        </w:rPr>
        <w:t>[</w:t>
      </w:r>
      <w:r w:rsidR="00A720AE" w:rsidRPr="00385BA7">
        <w:rPr>
          <w:color w:val="ED7D31" w:themeColor="accent2"/>
        </w:rPr>
        <w:t>Issue 2</w:t>
      </w:r>
      <w:r>
        <w:rPr>
          <w:color w:val="ED7D31" w:themeColor="accent2"/>
        </w:rPr>
        <w:t>]</w:t>
      </w:r>
    </w:p>
    <w:p w14:paraId="00D6B2D8" w14:textId="3607DEB2" w:rsidR="00A720AE" w:rsidRPr="00385BA7" w:rsidRDefault="00B014A5" w:rsidP="00A720AE">
      <w:pPr>
        <w:rPr>
          <w:color w:val="ED7D31" w:themeColor="accent2"/>
        </w:rPr>
      </w:pPr>
      <w:r>
        <w:rPr>
          <w:color w:val="ED7D31" w:themeColor="accent2"/>
        </w:rPr>
        <w:t>[</w:t>
      </w:r>
      <w:r w:rsidR="00A720AE" w:rsidRPr="00385BA7">
        <w:rPr>
          <w:color w:val="ED7D31" w:themeColor="accent2"/>
        </w:rPr>
        <w:t>Issue 3</w:t>
      </w:r>
      <w:r>
        <w:rPr>
          <w:color w:val="ED7D31" w:themeColor="accent2"/>
        </w:rPr>
        <w:t>]</w:t>
      </w:r>
    </w:p>
    <w:p w14:paraId="4797B966" w14:textId="3345249B" w:rsidR="00A720AE" w:rsidRPr="00385BA7" w:rsidRDefault="00B014A5" w:rsidP="00A720AE">
      <w:pPr>
        <w:rPr>
          <w:color w:val="ED7D31" w:themeColor="accent2"/>
        </w:rPr>
      </w:pPr>
      <w:r>
        <w:rPr>
          <w:color w:val="ED7D31" w:themeColor="accent2"/>
        </w:rPr>
        <w:t>[</w:t>
      </w:r>
      <w:r w:rsidR="00A720AE" w:rsidRPr="00385BA7">
        <w:rPr>
          <w:color w:val="ED7D31" w:themeColor="accent2"/>
        </w:rPr>
        <w:t>Issue 4 (delete or add to as needed)</w:t>
      </w:r>
      <w:r>
        <w:rPr>
          <w:color w:val="ED7D31" w:themeColor="accent2"/>
        </w:rPr>
        <w:t>]</w:t>
      </w:r>
    </w:p>
    <w:p w14:paraId="22B048FC" w14:textId="77777777" w:rsidR="00A720AE" w:rsidRDefault="00A720AE" w:rsidP="00A720AE">
      <w:r>
        <w:t xml:space="preserve">As you are no doubt fully aware, under the terms of our Tenancy Agreement you are required to undertake repairs to the property as and when needed. Any issues reported should </w:t>
      </w:r>
      <w:r w:rsidRPr="00142EC1">
        <w:rPr>
          <w:noProof/>
        </w:rPr>
        <w:t>be addressed</w:t>
      </w:r>
      <w:r>
        <w:t xml:space="preserve"> in a timely and professional manner.</w:t>
      </w:r>
    </w:p>
    <w:p w14:paraId="5FECC310" w14:textId="28070629" w:rsidR="00A720AE" w:rsidRDefault="00A720AE" w:rsidP="00A720AE">
      <w:r>
        <w:t xml:space="preserve">Can you please make the necessary arrangements to address these issues as quickly as possible? Should you need any further information regarding these issues, please contact </w:t>
      </w:r>
      <w:r w:rsidR="00AB105A">
        <w:rPr>
          <w:color w:val="ED7D31" w:themeColor="accent2"/>
        </w:rPr>
        <w:t>[m</w:t>
      </w:r>
      <w:r w:rsidRPr="00385BA7">
        <w:rPr>
          <w:color w:val="ED7D31" w:themeColor="accent2"/>
        </w:rPr>
        <w:t>e</w:t>
      </w:r>
      <w:r w:rsidR="00B014A5">
        <w:rPr>
          <w:color w:val="ED7D31" w:themeColor="accent2"/>
        </w:rPr>
        <w:t xml:space="preserve"> </w:t>
      </w:r>
      <w:r w:rsidRPr="00385BA7">
        <w:rPr>
          <w:color w:val="ED7D31" w:themeColor="accent2"/>
        </w:rPr>
        <w:t>/</w:t>
      </w:r>
      <w:r w:rsidR="00B014A5">
        <w:rPr>
          <w:color w:val="ED7D31" w:themeColor="accent2"/>
        </w:rPr>
        <w:t xml:space="preserve"> </w:t>
      </w:r>
      <w:r w:rsidRPr="00385BA7">
        <w:rPr>
          <w:color w:val="ED7D31" w:themeColor="accent2"/>
        </w:rPr>
        <w:t>us</w:t>
      </w:r>
      <w:r w:rsidR="00AB105A">
        <w:rPr>
          <w:color w:val="ED7D31" w:themeColor="accent2"/>
        </w:rPr>
        <w:t xml:space="preserve">] </w:t>
      </w:r>
      <w:r w:rsidRPr="00142EC1">
        <w:rPr>
          <w:noProof/>
        </w:rPr>
        <w:t>immediately</w:t>
      </w:r>
      <w:r w:rsidR="00142EC1">
        <w:rPr>
          <w:noProof/>
        </w:rPr>
        <w:t>,</w:t>
      </w:r>
      <w:r>
        <w:t xml:space="preserve"> and we will assist in this regard as best we can.</w:t>
      </w:r>
    </w:p>
    <w:p w14:paraId="19041CA6" w14:textId="77777777" w:rsidR="00A720AE" w:rsidRDefault="00A720AE" w:rsidP="00A720AE">
      <w:r>
        <w:t xml:space="preserve">Please also liaise with us regarding access to the property </w:t>
      </w:r>
      <w:r w:rsidRPr="00142EC1">
        <w:rPr>
          <w:noProof/>
        </w:rPr>
        <w:t>in order to</w:t>
      </w:r>
      <w:r>
        <w:t xml:space="preserve"> review the issues </w:t>
      </w:r>
      <w:r w:rsidRPr="00142EC1">
        <w:rPr>
          <w:noProof/>
        </w:rPr>
        <w:t>and/or</w:t>
      </w:r>
      <w:r>
        <w:t xml:space="preserve"> undertake the necessary </w:t>
      </w:r>
      <w:proofErr w:type="gramStart"/>
      <w:r>
        <w:t>repairs</w:t>
      </w:r>
      <w:proofErr w:type="gramEnd"/>
      <w:r>
        <w:t xml:space="preserve"> as it is essential that this is agreed to before anyone enters the property.</w:t>
      </w:r>
    </w:p>
    <w:p w14:paraId="4DCBCBFE" w14:textId="71A30DC4" w:rsidR="00A720AE" w:rsidRDefault="00A720AE" w:rsidP="00A720AE">
      <w:r>
        <w:t>We would like to thank you in advance for your prompt action in this regard and look forward to hearing from you imminently.</w:t>
      </w:r>
    </w:p>
    <w:p w14:paraId="0038F3D9" w14:textId="77777777" w:rsidR="00B2723B" w:rsidRDefault="00B2723B" w:rsidP="00A720AE"/>
    <w:p w14:paraId="1E5DB840" w14:textId="177AF199" w:rsidR="00A720AE" w:rsidRPr="00A703A6" w:rsidRDefault="00A720AE" w:rsidP="00A720AE">
      <w:pPr>
        <w:rPr>
          <w:b/>
        </w:rPr>
      </w:pPr>
      <w:r w:rsidRPr="00A703A6">
        <w:rPr>
          <w:b/>
        </w:rPr>
        <w:t xml:space="preserve">To simplify matters please use the below contact details to liaise with </w:t>
      </w:r>
      <w:r w:rsidR="00AB105A">
        <w:rPr>
          <w:b/>
          <w:color w:val="ED7D31" w:themeColor="accent2"/>
        </w:rPr>
        <w:t>[m</w:t>
      </w:r>
      <w:r w:rsidRPr="00A703A6">
        <w:rPr>
          <w:b/>
          <w:color w:val="ED7D31" w:themeColor="accent2"/>
        </w:rPr>
        <w:t>e</w:t>
      </w:r>
      <w:r w:rsidR="00B014A5">
        <w:rPr>
          <w:b/>
          <w:color w:val="ED7D31" w:themeColor="accent2"/>
        </w:rPr>
        <w:t xml:space="preserve"> </w:t>
      </w:r>
      <w:r w:rsidRPr="00A703A6">
        <w:rPr>
          <w:b/>
          <w:color w:val="ED7D31" w:themeColor="accent2"/>
        </w:rPr>
        <w:t>/</w:t>
      </w:r>
      <w:r w:rsidR="00B014A5">
        <w:rPr>
          <w:b/>
          <w:color w:val="ED7D31" w:themeColor="accent2"/>
        </w:rPr>
        <w:t xml:space="preserve"> </w:t>
      </w:r>
      <w:r w:rsidRPr="00A703A6">
        <w:rPr>
          <w:b/>
          <w:color w:val="ED7D31" w:themeColor="accent2"/>
        </w:rPr>
        <w:t>us</w:t>
      </w:r>
      <w:r w:rsidR="00AB105A">
        <w:rPr>
          <w:b/>
          <w:color w:val="ED7D31" w:themeColor="accent2"/>
        </w:rPr>
        <w:t>]</w:t>
      </w:r>
      <w:r w:rsidRPr="00A703A6">
        <w:rPr>
          <w:b/>
        </w:rPr>
        <w:t>:</w:t>
      </w:r>
    </w:p>
    <w:p w14:paraId="3DA1C582" w14:textId="4E96184A" w:rsidR="009964AB" w:rsidRPr="003B4117" w:rsidRDefault="009964AB" w:rsidP="009964AB">
      <w:pPr>
        <w:rPr>
          <w:b/>
          <w:color w:val="ED7D31" w:themeColor="accent2"/>
        </w:rPr>
      </w:pPr>
      <w:r w:rsidRPr="00915237">
        <w:rPr>
          <w:b/>
        </w:rPr>
        <w:t>Name(s):</w:t>
      </w:r>
      <w:r>
        <w:rPr>
          <w:b/>
          <w:color w:val="ED7D31" w:themeColor="accent2"/>
        </w:rPr>
        <w:t xml:space="preserve"> [Name</w:t>
      </w:r>
      <w:r w:rsidR="00915237">
        <w:rPr>
          <w:b/>
          <w:color w:val="ED7D31" w:themeColor="accent2"/>
        </w:rPr>
        <w:t>(s</w:t>
      </w:r>
      <w:bookmarkStart w:id="0" w:name="_GoBack"/>
      <w:bookmarkEnd w:id="0"/>
      <w:r w:rsidR="00915237">
        <w:rPr>
          <w:b/>
          <w:color w:val="ED7D31" w:themeColor="accent2"/>
        </w:rPr>
        <w:t>)</w:t>
      </w:r>
      <w:r>
        <w:rPr>
          <w:b/>
          <w:color w:val="ED7D31" w:themeColor="accent2"/>
        </w:rPr>
        <w:t>]</w:t>
      </w:r>
    </w:p>
    <w:p w14:paraId="0222F0B6" w14:textId="77777777" w:rsidR="009964AB" w:rsidRPr="003B4117" w:rsidRDefault="009964AB" w:rsidP="009964AB">
      <w:pPr>
        <w:rPr>
          <w:b/>
          <w:color w:val="ED7D31" w:themeColor="accent2"/>
        </w:rPr>
      </w:pPr>
      <w:r w:rsidRPr="00915237">
        <w:rPr>
          <w:b/>
        </w:rPr>
        <w:t>Tel No’s:</w:t>
      </w:r>
      <w:r w:rsidRPr="003B4117">
        <w:rPr>
          <w:b/>
          <w:color w:val="ED7D31" w:themeColor="accent2"/>
        </w:rPr>
        <w:t xml:space="preserve">  </w:t>
      </w:r>
      <w:r>
        <w:rPr>
          <w:b/>
          <w:color w:val="ED7D31" w:themeColor="accent2"/>
        </w:rPr>
        <w:t>[Tel number]</w:t>
      </w:r>
    </w:p>
    <w:p w14:paraId="1179197D" w14:textId="77777777" w:rsidR="009964AB" w:rsidRPr="003B4117" w:rsidRDefault="009964AB" w:rsidP="009964AB">
      <w:pPr>
        <w:rPr>
          <w:b/>
          <w:color w:val="ED7D31" w:themeColor="accent2"/>
        </w:rPr>
      </w:pPr>
      <w:r w:rsidRPr="00915237">
        <w:rPr>
          <w:b/>
        </w:rPr>
        <w:t>Email(s):</w:t>
      </w:r>
      <w:r w:rsidRPr="003B4117">
        <w:rPr>
          <w:b/>
          <w:color w:val="ED7D31" w:themeColor="accent2"/>
        </w:rPr>
        <w:t xml:space="preserve">  </w:t>
      </w:r>
      <w:r>
        <w:rPr>
          <w:b/>
          <w:color w:val="ED7D31" w:themeColor="accent2"/>
        </w:rPr>
        <w:t>[Email]</w:t>
      </w:r>
    </w:p>
    <w:p w14:paraId="52D39B26" w14:textId="11AD5A44" w:rsidR="007A628C" w:rsidRDefault="007A628C" w:rsidP="000645C2">
      <w:pPr>
        <w:rPr>
          <w:rStyle w:val="SubtleEmphasis"/>
          <w:color w:val="auto"/>
          <w:sz w:val="20"/>
        </w:rPr>
      </w:pPr>
    </w:p>
    <w:p w14:paraId="1A4B1673" w14:textId="77777777" w:rsidR="00697AE7" w:rsidRDefault="00697AE7" w:rsidP="000645C2">
      <w:pPr>
        <w:rPr>
          <w:rStyle w:val="SubtleEmphasis"/>
          <w:color w:val="AEAAAA" w:themeColor="background2" w:themeShade="BF"/>
          <w:sz w:val="20"/>
        </w:rPr>
      </w:pPr>
      <w:r w:rsidRPr="00A703A6">
        <w:rPr>
          <w:rStyle w:val="SubtleEmphasis"/>
          <w:color w:val="AEAAAA" w:themeColor="background2" w:themeShade="BF"/>
          <w:sz w:val="20"/>
        </w:rPr>
        <w:t>Kind Regards,</w:t>
      </w:r>
    </w:p>
    <w:p w14:paraId="63BF9280" w14:textId="6A8442CD" w:rsidR="00697AE7" w:rsidRDefault="00697AE7" w:rsidP="000645C2">
      <w:pPr>
        <w:rPr>
          <w:rStyle w:val="SubtleEmphasis"/>
          <w:color w:val="AEAAAA" w:themeColor="background2" w:themeShade="BF"/>
          <w:sz w:val="20"/>
        </w:rPr>
      </w:pPr>
      <w:r w:rsidRPr="001B21BB">
        <w:rPr>
          <w:color w:val="ED7D31" w:themeColor="accent2"/>
          <w:sz w:val="20"/>
        </w:rPr>
        <w:t>[Insert name(s)]</w:t>
      </w:r>
    </w:p>
    <w:p w14:paraId="426C97FA" w14:textId="4CE0D603" w:rsidR="00697AE7" w:rsidRPr="00697AE7" w:rsidRDefault="00697AE7" w:rsidP="000645C2">
      <w:pPr>
        <w:rPr>
          <w:rStyle w:val="SubtleEmphasis"/>
          <w:color w:val="AEAAAA" w:themeColor="background2" w:themeShade="BF"/>
          <w:sz w:val="20"/>
        </w:rPr>
      </w:pPr>
    </w:p>
    <w:sectPr w:rsidR="00697AE7" w:rsidRPr="00697AE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1305C8" w14:textId="77777777" w:rsidR="00697AE7" w:rsidRDefault="00697AE7" w:rsidP="00A103BD">
      <w:pPr>
        <w:spacing w:after="0" w:line="240" w:lineRule="auto"/>
      </w:pPr>
      <w:r>
        <w:separator/>
      </w:r>
    </w:p>
  </w:endnote>
  <w:endnote w:type="continuationSeparator" w:id="0">
    <w:p w14:paraId="20A17573" w14:textId="77777777" w:rsidR="00697AE7" w:rsidRDefault="00697AE7" w:rsidP="00A10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F3DC25" w14:textId="77777777" w:rsidR="00697AE7" w:rsidRDefault="00697AE7" w:rsidP="00A103BD">
      <w:pPr>
        <w:spacing w:after="0" w:line="240" w:lineRule="auto"/>
      </w:pPr>
      <w:r>
        <w:separator/>
      </w:r>
    </w:p>
  </w:footnote>
  <w:footnote w:type="continuationSeparator" w:id="0">
    <w:p w14:paraId="7F524F3C" w14:textId="77777777" w:rsidR="00697AE7" w:rsidRDefault="00697AE7" w:rsidP="00A10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D56837" w14:textId="08D2B411" w:rsidR="00697AE7" w:rsidRDefault="00697AE7">
    <w:pPr>
      <w:pStyle w:val="Header"/>
    </w:pPr>
    <w:r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6011C86D" wp14:editId="6B639574">
          <wp:simplePos x="0" y="0"/>
          <wp:positionH relativeFrom="column">
            <wp:posOffset>-914400</wp:posOffset>
          </wp:positionH>
          <wp:positionV relativeFrom="paragraph">
            <wp:posOffset>-449580</wp:posOffset>
          </wp:positionV>
          <wp:extent cx="7559675" cy="10744200"/>
          <wp:effectExtent l="0" t="0" r="952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etterhea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74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ins w:id="1" w:author="Mike Smalley" w:date="2016-10-07T11:49:00Z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499206F" wp14:editId="1652A634">
            <wp:simplePos x="0" y="0"/>
            <wp:positionH relativeFrom="column">
              <wp:posOffset>-6515100</wp:posOffset>
            </wp:positionH>
            <wp:positionV relativeFrom="paragraph">
              <wp:posOffset>7620</wp:posOffset>
            </wp:positionV>
            <wp:extent cx="9903460" cy="1400365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tterhead.jpg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3460" cy="1400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ins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yNje2MDY1NzA3NjRX0lEKTi0uzszPAykwrAUAelvx/CwAAAA="/>
  </w:docVars>
  <w:rsids>
    <w:rsidRoot w:val="00A720AE"/>
    <w:rsid w:val="000645C2"/>
    <w:rsid w:val="000709CF"/>
    <w:rsid w:val="00142EC1"/>
    <w:rsid w:val="00186BC9"/>
    <w:rsid w:val="00196D89"/>
    <w:rsid w:val="001F0ED9"/>
    <w:rsid w:val="00385BA7"/>
    <w:rsid w:val="003C6D9C"/>
    <w:rsid w:val="00447372"/>
    <w:rsid w:val="00481F2E"/>
    <w:rsid w:val="004C254C"/>
    <w:rsid w:val="00504274"/>
    <w:rsid w:val="005345D1"/>
    <w:rsid w:val="00552235"/>
    <w:rsid w:val="005C0394"/>
    <w:rsid w:val="005C554D"/>
    <w:rsid w:val="00653A1D"/>
    <w:rsid w:val="006967C9"/>
    <w:rsid w:val="00697AE7"/>
    <w:rsid w:val="007A628C"/>
    <w:rsid w:val="008E4720"/>
    <w:rsid w:val="00915237"/>
    <w:rsid w:val="00977844"/>
    <w:rsid w:val="009964AB"/>
    <w:rsid w:val="009B1210"/>
    <w:rsid w:val="009F43B4"/>
    <w:rsid w:val="00A103BD"/>
    <w:rsid w:val="00A27F63"/>
    <w:rsid w:val="00A703A6"/>
    <w:rsid w:val="00A720AE"/>
    <w:rsid w:val="00AB105A"/>
    <w:rsid w:val="00B014A5"/>
    <w:rsid w:val="00B2723B"/>
    <w:rsid w:val="00B54DB2"/>
    <w:rsid w:val="00B708F8"/>
    <w:rsid w:val="00BE2F7B"/>
    <w:rsid w:val="00C1138C"/>
    <w:rsid w:val="00D74364"/>
    <w:rsid w:val="00DC2EA9"/>
    <w:rsid w:val="00DF1944"/>
    <w:rsid w:val="00ED3011"/>
    <w:rsid w:val="00EE3898"/>
    <w:rsid w:val="00F62A1E"/>
    <w:rsid w:val="00FA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4]"/>
    </o:shapedefaults>
    <o:shapelayout v:ext="edit">
      <o:idmap v:ext="edit" data="1"/>
    </o:shapelayout>
  </w:shapeDefaults>
  <w:decimalSymbol w:val="."/>
  <w:listSeparator w:val=","/>
  <w14:docId w14:val="63C172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3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D7D31" w:themeColor="accent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28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28C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Revision">
    <w:name w:val="Revision"/>
    <w:hidden/>
    <w:uiPriority w:val="99"/>
    <w:semiHidden/>
    <w:rsid w:val="00142EC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2E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EC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103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3BD"/>
  </w:style>
  <w:style w:type="paragraph" w:styleId="Footer">
    <w:name w:val="footer"/>
    <w:basedOn w:val="Normal"/>
    <w:link w:val="FooterChar"/>
    <w:uiPriority w:val="99"/>
    <w:unhideWhenUsed/>
    <w:rsid w:val="00A103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3BD"/>
  </w:style>
  <w:style w:type="character" w:customStyle="1" w:styleId="Heading1Char">
    <w:name w:val="Heading 1 Char"/>
    <w:basedOn w:val="DefaultParagraphFont"/>
    <w:link w:val="Heading1"/>
    <w:uiPriority w:val="9"/>
    <w:rsid w:val="00A703A6"/>
    <w:rPr>
      <w:rFonts w:asciiTheme="majorHAnsi" w:eastAsiaTheme="majorEastAsia" w:hAnsiTheme="majorHAnsi" w:cstheme="majorBidi"/>
      <w:b/>
      <w:bCs/>
      <w:color w:val="ED7D31" w:themeColor="accent2"/>
      <w:szCs w:val="32"/>
    </w:rPr>
  </w:style>
  <w:style w:type="character" w:styleId="SubtleEmphasis">
    <w:name w:val="Subtle Emphasis"/>
    <w:basedOn w:val="DefaultParagraphFont"/>
    <w:autoRedefine/>
    <w:uiPriority w:val="19"/>
    <w:qFormat/>
    <w:rsid w:val="00385BA7"/>
    <w:rPr>
      <w:iCs/>
      <w:color w:val="ED7D31" w:themeColor="accent2"/>
      <w:sz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54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254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3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D7D31" w:themeColor="accent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28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28C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Revision">
    <w:name w:val="Revision"/>
    <w:hidden/>
    <w:uiPriority w:val="99"/>
    <w:semiHidden/>
    <w:rsid w:val="00142EC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2E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EC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103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3BD"/>
  </w:style>
  <w:style w:type="paragraph" w:styleId="Footer">
    <w:name w:val="footer"/>
    <w:basedOn w:val="Normal"/>
    <w:link w:val="FooterChar"/>
    <w:uiPriority w:val="99"/>
    <w:unhideWhenUsed/>
    <w:rsid w:val="00A103B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3BD"/>
  </w:style>
  <w:style w:type="character" w:customStyle="1" w:styleId="Heading1Char">
    <w:name w:val="Heading 1 Char"/>
    <w:basedOn w:val="DefaultParagraphFont"/>
    <w:link w:val="Heading1"/>
    <w:uiPriority w:val="9"/>
    <w:rsid w:val="00A703A6"/>
    <w:rPr>
      <w:rFonts w:asciiTheme="majorHAnsi" w:eastAsiaTheme="majorEastAsia" w:hAnsiTheme="majorHAnsi" w:cstheme="majorBidi"/>
      <w:b/>
      <w:bCs/>
      <w:color w:val="ED7D31" w:themeColor="accent2"/>
      <w:szCs w:val="32"/>
    </w:rPr>
  </w:style>
  <w:style w:type="character" w:styleId="SubtleEmphasis">
    <w:name w:val="Subtle Emphasis"/>
    <w:basedOn w:val="DefaultParagraphFont"/>
    <w:autoRedefine/>
    <w:uiPriority w:val="19"/>
    <w:qFormat/>
    <w:rsid w:val="00385BA7"/>
    <w:rPr>
      <w:iCs/>
      <w:color w:val="ED7D31" w:themeColor="accent2"/>
      <w:sz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54C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C254C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20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834DF8-AFC7-674C-89FB-66C6012E2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202</Words>
  <Characters>1158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Webber</dc:creator>
  <cp:keywords/>
  <dc:description/>
  <cp:lastModifiedBy>Mike Smalley</cp:lastModifiedBy>
  <cp:revision>11</cp:revision>
  <dcterms:created xsi:type="dcterms:W3CDTF">2016-10-07T13:28:00Z</dcterms:created>
  <dcterms:modified xsi:type="dcterms:W3CDTF">2016-10-10T16:21:00Z</dcterms:modified>
</cp:coreProperties>
</file>